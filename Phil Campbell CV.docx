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"/>
        <w:gridCol w:w="6555"/>
        <w:tblGridChange w:id="0">
          <w:tblGrid>
            <w:gridCol w:w="3525"/>
            <w:gridCol w:w="6555"/>
          </w:tblGrid>
        </w:tblGridChange>
      </w:tblGrid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color w:val="000000"/>
                <w:sz w:val="36"/>
                <w:szCs w:val="3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color w:val="0000ff"/>
              </w:rPr>
              <w:drawing>
                <wp:inline distB="114300" distT="114300" distL="114300" distR="114300">
                  <wp:extent cx="1428750" cy="145732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Phil Campbell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Hawthorne, QLD 4171                    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+61 422 777 865</w:t>
              <w:br w:type="textWrapping"/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cryptotraderphil@protonmail.com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color w:val="0000ff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</w:rPr>
                <w:drawing>
                  <wp:inline distB="114300" distT="114300" distL="114300" distR="114300">
                    <wp:extent cx="214313" cy="214313"/>
                    <wp:effectExtent b="0" l="0" r="0" t="0"/>
                    <wp:docPr id="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1431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</w:rPr>
                <w:drawing>
                  <wp:inline distB="114300" distT="114300" distL="114300" distR="114300">
                    <wp:extent cx="261557" cy="261557"/>
                    <wp:effectExtent b="0" l="0" r="0" t="0"/>
                    <wp:docPr id="3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1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1557" cy="26155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spacing w:before="0" w:line="240" w:lineRule="auto"/>
              <w:rPr>
                <w:color w:val="0000ff"/>
                <w:u w:val="single"/>
              </w:rPr>
            </w:pPr>
            <w:bookmarkStart w:colFirst="0" w:colLast="0" w:name="_heading=h.2et92p0" w:id="1"/>
            <w:bookmarkEnd w:id="1"/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Achievements/Awards</w:t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ff"/>
                <w:u w:val="single"/>
              </w:rPr>
            </w:pPr>
            <w:bookmarkStart w:colFirst="0" w:colLast="0" w:name="_heading=h.tyjcwt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ff"/>
                <w:u w:val="single"/>
              </w:rPr>
            </w:pPr>
            <w:bookmarkStart w:colFirst="0" w:colLast="0" w:name="_heading=h.3dy6vkm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ff"/>
                <w:u w:val="single"/>
              </w:rPr>
            </w:pPr>
            <w:bookmarkStart w:colFirst="0" w:colLast="0" w:name="_heading=h.1t3h5sf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ff"/>
                <w:u w:val="single"/>
              </w:rPr>
            </w:pPr>
            <w:bookmarkStart w:colFirst="0" w:colLast="0" w:name="_heading=h.4d34og8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ff"/>
                <w:u w:val="single"/>
              </w:rPr>
            </w:pPr>
            <w:bookmarkStart w:colFirst="0" w:colLast="0" w:name="_heading=h.2s8eyo1" w:id="6"/>
            <w:bookmarkEnd w:id="6"/>
            <w:r w:rsidDel="00000000" w:rsidR="00000000" w:rsidRPr="00000000">
              <w:rPr>
                <w:color w:val="0000ff"/>
                <w:u w:val="singl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17dp8vu" w:id="7"/>
            <w:bookmarkEnd w:id="7"/>
            <w:r w:rsidDel="00000000" w:rsidR="00000000" w:rsidRPr="00000000">
              <w:rPr>
                <w:color w:val="0000ff"/>
                <w:u w:val="single"/>
                <w:rtl w:val="0"/>
              </w:rPr>
              <w:br w:type="textWrapping"/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spacing w:before="0" w:line="240" w:lineRule="auto"/>
              <w:rPr>
                <w:color w:val="0000ff"/>
                <w:u w:val="single"/>
              </w:rPr>
            </w:pPr>
            <w:bookmarkStart w:colFirst="0" w:colLast="0" w:name="_heading=h.26in1rg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before="1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Blockchain Developer Mentorship with DApp University.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Blockchain Bootcamp with DApp University (2022).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IT Support Professional Certificate (incomplete).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programming language - self taught.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Pitchblak - Business Start-Up Course.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Installing Solar Power in The Solomon Islands.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Winning My 1st Large Solar Project Over Three More-Established Companies.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Tertiary Study - University of Canterbury (Psychology).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Black Belt in Karate.</w:t>
            </w:r>
          </w:p>
          <w:p w:rsidR="00000000" w:rsidDel="00000000" w:rsidP="00000000" w:rsidRDefault="00000000" w:rsidRPr="00000000" w14:paraId="0000001D">
            <w:pPr>
              <w:pStyle w:val="Heading2"/>
              <w:widowControl w:val="0"/>
              <w:rPr>
                <w:b w:val="0"/>
                <w:sz w:val="18"/>
                <w:szCs w:val="18"/>
              </w:rPr>
            </w:pPr>
            <w:bookmarkStart w:colFirst="0" w:colLast="0" w:name="_heading=h.lnxbz9" w:id="9"/>
            <w:bookmarkEnd w:id="9"/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Blockchain Developer Mentorship </w:t>
            </w:r>
            <w:r w:rsidDel="00000000" w:rsidR="00000000" w:rsidRPr="00000000">
              <w:rPr>
                <w:b w:val="0"/>
                <w:rtl w:val="0"/>
              </w:rPr>
              <w:t xml:space="preserve">/ DApp University</w:t>
              <w:br w:type="textWrapping"/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February 2023 - PRESENT, Online</w:t>
            </w:r>
          </w:p>
          <w:p w:rsidR="00000000" w:rsidDel="00000000" w:rsidP="00000000" w:rsidRDefault="00000000" w:rsidRPr="00000000" w14:paraId="0000001E">
            <w:pPr>
              <w:pStyle w:val="Heading2"/>
              <w:widowControl w:val="0"/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0"/>
                <w:sz w:val="18"/>
                <w:szCs w:val="18"/>
                <w:u w:val="none"/>
              </w:rPr>
            </w:pPr>
            <w:bookmarkStart w:colFirst="0" w:colLast="0" w:name="_heading=h.jlcj42r946vz" w:id="10"/>
            <w:bookmarkEnd w:id="1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Guided through challenging projects to be able to create our own fully functioning blockchain decentralised application.</w:t>
            </w:r>
          </w:p>
          <w:p w:rsidR="00000000" w:rsidDel="00000000" w:rsidP="00000000" w:rsidRDefault="00000000" w:rsidRPr="00000000" w14:paraId="0000001F">
            <w:pPr>
              <w:pStyle w:val="Heading2"/>
              <w:widowControl w:val="0"/>
              <w:numPr>
                <w:ilvl w:val="0"/>
                <w:numId w:val="1"/>
              </w:numPr>
              <w:spacing w:before="0" w:beforeAutospacing="0"/>
              <w:ind w:left="720" w:hanging="360"/>
              <w:rPr>
                <w:b w:val="0"/>
                <w:sz w:val="18"/>
                <w:szCs w:val="18"/>
                <w:u w:val="none"/>
              </w:rPr>
            </w:pPr>
            <w:bookmarkStart w:colFirst="0" w:colLast="0" w:name="_heading=h.em9wjg5j8zqz" w:id="11"/>
            <w:bookmarkEnd w:id="11"/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Actively learnt and used Solidity, Javascript, HTML, CSS, React.js, Ethers.js, Hardhat and Redux.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widowControl w:val="0"/>
              <w:rPr/>
            </w:pPr>
            <w:bookmarkStart w:colFirst="0" w:colLast="0" w:name="_heading=h.57h8uhsbwm4" w:id="12"/>
            <w:bookmarkEnd w:id="12"/>
            <w:r w:rsidDel="00000000" w:rsidR="00000000" w:rsidRPr="00000000">
              <w:rPr>
                <w:rtl w:val="0"/>
              </w:rPr>
              <w:t xml:space="preserve">Modus Operandi</w:t>
            </w:r>
            <w:r w:rsidDel="00000000" w:rsidR="00000000" w:rsidRPr="00000000">
              <w:rPr>
                <w:b w:val="0"/>
                <w:rtl w:val="0"/>
              </w:rPr>
              <w:t xml:space="preserve"> / Software Consultant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September 2022 - 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u w:val="single"/>
                <w:rtl w:val="0"/>
              </w:rPr>
              <w:t xml:space="preserve">February 2023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,  Hawthorne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with trades and constructions businesses to implement and/or optimise job management software and provide the client with strategies and knowledge to improve their business.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a thorough understanding of clients' pain points and current processes to prepare and implement customised solutions that increase efficiency and streamline workflows.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sustainable, solid relationships with clients (speak their language, solve their problems).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widowControl w:val="0"/>
              <w:rPr/>
            </w:pPr>
            <w:bookmarkStart w:colFirst="0" w:colLast="0" w:name="_heading=h.35nkun2" w:id="13"/>
            <w:bookmarkEnd w:id="13"/>
            <w:r w:rsidDel="00000000" w:rsidR="00000000" w:rsidRPr="00000000">
              <w:rPr>
                <w:rtl w:val="0"/>
              </w:rPr>
              <w:t xml:space="preserve">Open Mind Developments Pty Ltd/ </w:t>
            </w:r>
            <w:r w:rsidDel="00000000" w:rsidR="00000000" w:rsidRPr="00000000">
              <w:rPr>
                <w:b w:val="0"/>
                <w:rtl w:val="0"/>
              </w:rPr>
              <w:t xml:space="preserve">Director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January 2012 - 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u w:val="single"/>
                <w:rtl w:val="0"/>
              </w:rPr>
              <w:t xml:space="preserve">PRESENT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,  Hawthorne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Blockchain Development (new)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 Next Door partnership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Solar Business (collaboration with I Tech Electrical as well)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Business (collaboration with Development Sites Brisbane and Abode Property Hawthorne also)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4" w:type="first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"/>
    </w:sdtPr>
    <w:sdtContent>
      <w:p w:rsidR="00000000" w:rsidDel="00000000" w:rsidP="00000000" w:rsidRDefault="00000000" w:rsidRPr="00000000" w14:paraId="00000030">
        <w:pPr>
          <w:rPr>
            <w:ins w:author="Phil Campbell" w:id="1" w:date="2023-05-28T01:45:00Z"/>
          </w:rPr>
        </w:pPr>
        <w:sdt>
          <w:sdtPr>
            <w:tag w:val="goog_rdk_4"/>
          </w:sdtPr>
          <w:sdtContent>
            <w:ins w:author="Phil Campbell" w:id="1" w:date="2023-05-28T01:45:00Z">
              <w:r w:rsidDel="00000000" w:rsidR="00000000" w:rsidRPr="00000000">
                <w:rPr>
                  <w:rtl w:val="0"/>
                </w:rPr>
              </w:r>
            </w:ins>
          </w:sdtContent>
        </w:sdt>
      </w:p>
    </w:sdtContent>
  </w:sdt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80"/>
      <w:outlineLvl w:val="0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linkedin.com/in/phil-campbell-334771121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github.com/Pacman197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ryptotraderphil@protonmail.co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f3rQ/cp0TCNGH4VukCVZlCicZg==">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2023-05-28T04:40:00.0000000Z</dcterms:created>
</cp:coreProperties>
</file>